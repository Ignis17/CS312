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29BB6" w14:textId="116823B7" w:rsidR="00456F35" w:rsidRPr="006C0135" w:rsidRDefault="00220BC4" w:rsidP="00220B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0135">
        <w:rPr>
          <w:rFonts w:ascii="Times New Roman" w:hAnsi="Times New Roman" w:cs="Times New Roman"/>
          <w:sz w:val="24"/>
          <w:szCs w:val="24"/>
        </w:rPr>
        <w:t>Joel Turbi</w:t>
      </w:r>
    </w:p>
    <w:p w14:paraId="632EDDEC" w14:textId="65AE9082" w:rsidR="00220BC4" w:rsidRPr="006C0135" w:rsidRDefault="00220BC4" w:rsidP="00220B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0135">
        <w:rPr>
          <w:rFonts w:ascii="Times New Roman" w:hAnsi="Times New Roman" w:cs="Times New Roman"/>
          <w:sz w:val="24"/>
          <w:szCs w:val="24"/>
        </w:rPr>
        <w:t>Dr. Zavala</w:t>
      </w:r>
    </w:p>
    <w:p w14:paraId="74EAC6A1" w14:textId="19398611" w:rsidR="00220BC4" w:rsidRPr="006C0135" w:rsidRDefault="00220BC4" w:rsidP="00220B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0135">
        <w:rPr>
          <w:rFonts w:ascii="Times New Roman" w:hAnsi="Times New Roman" w:cs="Times New Roman"/>
          <w:sz w:val="24"/>
          <w:szCs w:val="24"/>
        </w:rPr>
        <w:t xml:space="preserve">CS 312 – Analysis of Algorithms </w:t>
      </w:r>
    </w:p>
    <w:p w14:paraId="4ED909C0" w14:textId="3A78DDAF" w:rsidR="00220BC4" w:rsidRPr="006C0135" w:rsidRDefault="00220BC4" w:rsidP="00220B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0135">
        <w:rPr>
          <w:rFonts w:ascii="Times New Roman" w:hAnsi="Times New Roman" w:cs="Times New Roman"/>
          <w:sz w:val="24"/>
          <w:szCs w:val="24"/>
        </w:rPr>
        <w:t>Homework Assignment 10</w:t>
      </w:r>
    </w:p>
    <w:p w14:paraId="49DD5AFD" w14:textId="5DD0A3A4" w:rsidR="00220BC4" w:rsidRPr="006C0135" w:rsidRDefault="00220BC4" w:rsidP="00220B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0135">
        <w:rPr>
          <w:rFonts w:ascii="Times New Roman" w:hAnsi="Times New Roman" w:cs="Times New Roman"/>
          <w:sz w:val="24"/>
          <w:szCs w:val="24"/>
        </w:rPr>
        <w:t>11/22/2019</w:t>
      </w:r>
    </w:p>
    <w:p w14:paraId="2822BAAD" w14:textId="57603F23" w:rsidR="00220BC4" w:rsidRPr="006C0135" w:rsidRDefault="00220BC4" w:rsidP="00220B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62F5B6" w14:textId="49791258" w:rsidR="00220BC4" w:rsidRPr="006C0135" w:rsidRDefault="00220BC4" w:rsidP="00220BC4">
      <w:pPr>
        <w:spacing w:after="0" w:line="240" w:lineRule="auto"/>
        <w:rPr>
          <w:rFonts w:ascii="Times New Roman" w:hAnsi="Times New Roman" w:cs="Times New Roman"/>
        </w:rPr>
      </w:pPr>
    </w:p>
    <w:p w14:paraId="44C1A1E5" w14:textId="7C5BAD14" w:rsidR="00220BC4" w:rsidRPr="006C0135" w:rsidRDefault="00220BC4" w:rsidP="00220BC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0135">
        <w:rPr>
          <w:rFonts w:ascii="Times New Roman" w:hAnsi="Times New Roman" w:cs="Times New Roman"/>
          <w:b/>
          <w:bCs/>
          <w:sz w:val="24"/>
          <w:szCs w:val="24"/>
        </w:rPr>
        <w:t>Part 1: Creating and displaying a simple graph</w:t>
      </w:r>
    </w:p>
    <w:p w14:paraId="640BDD09" w14:textId="0D722B90" w:rsidR="00220BC4" w:rsidRPr="006C0135" w:rsidRDefault="00220BC4" w:rsidP="00220BC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24AF08" w14:textId="007FFC8C" w:rsidR="00220BC4" w:rsidRPr="006C0135" w:rsidRDefault="00220BC4" w:rsidP="00220BC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C0135">
        <w:rPr>
          <w:rFonts w:ascii="Times New Roman" w:hAnsi="Times New Roman" w:cs="Times New Roman"/>
          <w:sz w:val="24"/>
          <w:szCs w:val="24"/>
        </w:rPr>
        <w:t>What representation is being used for the graph in the code provided, Adjacency Matrix or Adjacency List?</w:t>
      </w:r>
    </w:p>
    <w:p w14:paraId="49083803" w14:textId="37BB76B0" w:rsidR="00220BC4" w:rsidRPr="006C0135" w:rsidRDefault="00220BC4" w:rsidP="00220BC4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C0135">
        <w:rPr>
          <w:rFonts w:ascii="Times New Roman" w:hAnsi="Times New Roman" w:cs="Times New Roman"/>
          <w:sz w:val="24"/>
          <w:szCs w:val="24"/>
        </w:rPr>
        <w:t xml:space="preserve">Adjacency List. </w:t>
      </w:r>
    </w:p>
    <w:p w14:paraId="2DC513A8" w14:textId="63F9BC26" w:rsidR="00220BC4" w:rsidRPr="006C0135" w:rsidRDefault="00220BC4" w:rsidP="00220BC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C0135">
        <w:rPr>
          <w:rFonts w:ascii="Times New Roman" w:hAnsi="Times New Roman" w:cs="Times New Roman"/>
          <w:sz w:val="24"/>
          <w:szCs w:val="24"/>
        </w:rPr>
        <w:t>Why is it that we do not need a variable to keep track of the number of vertices? How can we quickly know the number of vertices in the graph?</w:t>
      </w:r>
    </w:p>
    <w:p w14:paraId="7EB3DB50" w14:textId="58DBCA05" w:rsidR="00220BC4" w:rsidRPr="006C0135" w:rsidRDefault="00220BC4" w:rsidP="00220BC4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C0135">
        <w:rPr>
          <w:rFonts w:ascii="Times New Roman" w:hAnsi="Times New Roman" w:cs="Times New Roman"/>
          <w:sz w:val="24"/>
          <w:szCs w:val="24"/>
        </w:rPr>
        <w:t xml:space="preserve">The number of vertices is directly showed by the size of the private data member “edges”; which represents the graph as a vector of sets. Therefore, every set represents a vertex. Thereby, when calling for the </w:t>
      </w:r>
      <w:proofErr w:type="gramStart"/>
      <w:r w:rsidRPr="006C0135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6C0135">
        <w:rPr>
          <w:rFonts w:ascii="Times New Roman" w:hAnsi="Times New Roman" w:cs="Times New Roman"/>
          <w:sz w:val="24"/>
          <w:szCs w:val="24"/>
        </w:rPr>
        <w:t xml:space="preserve">) member edges returns the number of vertices. </w:t>
      </w:r>
    </w:p>
    <w:p w14:paraId="02E20A58" w14:textId="638CD787" w:rsidR="00220BC4" w:rsidRPr="006C0135" w:rsidRDefault="00220BC4" w:rsidP="00220BC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C0135">
        <w:rPr>
          <w:rFonts w:ascii="Times New Roman" w:hAnsi="Times New Roman" w:cs="Times New Roman"/>
          <w:sz w:val="24"/>
          <w:szCs w:val="24"/>
        </w:rPr>
        <w:t>What is the Big-O time for displaying the graph?</w:t>
      </w:r>
    </w:p>
    <w:p w14:paraId="356E7EC9" w14:textId="753C5F68" w:rsidR="00220BC4" w:rsidRPr="006C0135" w:rsidRDefault="00220BC4" w:rsidP="00220BC4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C0135">
        <w:rPr>
          <w:rFonts w:ascii="Times New Roman" w:hAnsi="Times New Roman" w:cs="Times New Roman"/>
          <w:sz w:val="24"/>
          <w:szCs w:val="24"/>
        </w:rPr>
        <w:t>O(</w:t>
      </w:r>
      <w:proofErr w:type="gramStart"/>
      <w:r w:rsidRPr="006C0135">
        <w:rPr>
          <w:rFonts w:ascii="Times New Roman" w:hAnsi="Times New Roman" w:cs="Times New Roman"/>
          <w:sz w:val="24"/>
          <w:szCs w:val="24"/>
        </w:rPr>
        <w:t>VE)  -</w:t>
      </w:r>
      <w:proofErr w:type="gramEnd"/>
      <w:r w:rsidRPr="006C0135">
        <w:rPr>
          <w:rFonts w:ascii="Times New Roman" w:hAnsi="Times New Roman" w:cs="Times New Roman"/>
          <w:sz w:val="24"/>
          <w:szCs w:val="24"/>
        </w:rPr>
        <w:t xml:space="preserve"> Where V is the number of vertices</w:t>
      </w:r>
      <w:r w:rsidR="00E11C19" w:rsidRPr="006C0135">
        <w:rPr>
          <w:rFonts w:ascii="Times New Roman" w:hAnsi="Times New Roman" w:cs="Times New Roman"/>
          <w:sz w:val="24"/>
          <w:szCs w:val="24"/>
        </w:rPr>
        <w:t xml:space="preserve">, and E is the size of each vertex. </w:t>
      </w:r>
    </w:p>
    <w:p w14:paraId="736204D6" w14:textId="77EC952A" w:rsidR="00B82734" w:rsidRPr="006C0135" w:rsidRDefault="00B82734" w:rsidP="00B8273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C0135">
        <w:rPr>
          <w:rFonts w:ascii="Times New Roman" w:hAnsi="Times New Roman" w:cs="Times New Roman"/>
          <w:sz w:val="24"/>
          <w:szCs w:val="24"/>
        </w:rPr>
        <w:t>What would be the Big-O time for displaying the graph if a matrix representation had been used?</w:t>
      </w:r>
    </w:p>
    <w:p w14:paraId="11D4DFF3" w14:textId="4B8CAD25" w:rsidR="00B27593" w:rsidRPr="006C0135" w:rsidRDefault="00B82734" w:rsidP="00B27593">
      <w:pPr>
        <w:pStyle w:val="ListParagraph"/>
        <w:numPr>
          <w:ilvl w:val="0"/>
          <w:numId w:val="4"/>
        </w:numPr>
        <w:spacing w:after="0" w:line="480" w:lineRule="auto"/>
        <w:rPr>
          <w:ins w:id="0" w:author="JOEL.TURBI@student.mec.cuny.edu" w:date="2019-11-18T12:56:00Z"/>
          <w:rPrChange w:id="1" w:author="JOEL.TURBI@student.mec.cuny.edu" w:date="2019-11-18T12:56:00Z">
            <w:rPr>
              <w:ins w:id="2" w:author="JOEL.TURBI@student.mec.cuny.edu" w:date="2019-11-18T12:56:00Z"/>
              <w:rFonts w:ascii="Times New Roman" w:hAnsi="Times New Roman" w:cs="Times New Roman"/>
              <w:sz w:val="24"/>
              <w:szCs w:val="24"/>
            </w:rPr>
          </w:rPrChange>
        </w:rPr>
      </w:pPr>
      <w:proofErr w:type="gramStart"/>
      <w:r w:rsidRPr="006C0135">
        <w:rPr>
          <w:rFonts w:ascii="Times New Roman" w:hAnsi="Times New Roman" w:cs="Times New Roman"/>
          <w:sz w:val="24"/>
          <w:szCs w:val="24"/>
        </w:rPr>
        <w:t>O(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6C0135">
        <w:rPr>
          <w:rFonts w:ascii="Times New Roman" w:hAnsi="Times New Roman" w:cs="Times New Roman"/>
          <w:sz w:val="24"/>
          <w:szCs w:val="24"/>
        </w:rPr>
        <w:t>) – Where V is the number of vertices  as non-existen</w:t>
      </w:r>
      <w:ins w:id="3" w:author="JOEL.TURBI@student.mec.cuny.edu" w:date="2019-11-18T12:48:00Z">
        <w:r w:rsidRPr="006C0135">
          <w:rPr>
            <w:rFonts w:ascii="Times New Roman" w:hAnsi="Times New Roman" w:cs="Times New Roman"/>
            <w:sz w:val="24"/>
            <w:szCs w:val="24"/>
          </w:rPr>
          <w:t xml:space="preserve">t edges have </w:t>
        </w:r>
      </w:ins>
      <w:ins w:id="4" w:author="JOEL.TURBI@student.mec.cuny.edu" w:date="2019-11-18T12:49:00Z">
        <w:r w:rsidRPr="006C0135">
          <w:rPr>
            <w:rFonts w:ascii="Times New Roman" w:hAnsi="Times New Roman" w:cs="Times New Roman"/>
            <w:sz w:val="24"/>
            <w:szCs w:val="24"/>
          </w:rPr>
          <w:t>to be traversed</w:t>
        </w:r>
      </w:ins>
    </w:p>
    <w:p w14:paraId="6EDB3849" w14:textId="6E93D2A5" w:rsidR="006C0135" w:rsidRDefault="006C0135" w:rsidP="006C0135">
      <w:pPr>
        <w:spacing w:after="0" w:line="480" w:lineRule="auto"/>
        <w:rPr>
          <w:ins w:id="5" w:author="JOEL.TURBI@student.mec.cuny.edu" w:date="2019-11-18T12:56:00Z"/>
        </w:rPr>
      </w:pPr>
    </w:p>
    <w:p w14:paraId="3804FBC1" w14:textId="323ADFAD" w:rsidR="008F5667" w:rsidRDefault="008F5667" w:rsidP="006C0135">
      <w:pPr>
        <w:spacing w:after="0" w:line="480" w:lineRule="auto"/>
        <w:rPr>
          <w:ins w:id="6" w:author="JOEL.TURBI@student.mec.cuny.edu" w:date="2019-11-18T12:56:00Z"/>
        </w:rPr>
      </w:pPr>
    </w:p>
    <w:p w14:paraId="17A3AB0B" w14:textId="7CE58B80" w:rsidR="008F5667" w:rsidRDefault="008F5667" w:rsidP="006C0135">
      <w:pPr>
        <w:spacing w:after="0" w:line="480" w:lineRule="auto"/>
        <w:rPr>
          <w:ins w:id="7" w:author="JOEL.TURBI@student.mec.cuny.edu" w:date="2019-11-18T12:56:00Z"/>
        </w:rPr>
      </w:pPr>
    </w:p>
    <w:p w14:paraId="0D25AAC9" w14:textId="7915891A" w:rsidR="008F5667" w:rsidRDefault="008F5667" w:rsidP="006C0135">
      <w:pPr>
        <w:spacing w:after="0" w:line="480" w:lineRule="auto"/>
        <w:rPr>
          <w:ins w:id="8" w:author="JOEL.TURBI@student.mec.cuny.edu" w:date="2019-11-18T12:56:00Z"/>
        </w:rPr>
      </w:pPr>
    </w:p>
    <w:p w14:paraId="4A39B177" w14:textId="77777777" w:rsidR="008F5667" w:rsidRDefault="008F5667" w:rsidP="006C0135">
      <w:pPr>
        <w:spacing w:after="0" w:line="480" w:lineRule="auto"/>
        <w:rPr>
          <w:ins w:id="9" w:author="JOEL.TURBI@student.mec.cuny.edu" w:date="2019-11-18T12:56:00Z"/>
        </w:rPr>
      </w:pPr>
      <w:bookmarkStart w:id="10" w:name="_GoBack"/>
      <w:bookmarkEnd w:id="10"/>
    </w:p>
    <w:p w14:paraId="4538A894" w14:textId="4E6AA6DE" w:rsidR="006C0135" w:rsidRDefault="006C0135" w:rsidP="006C0135">
      <w:pPr>
        <w:spacing w:after="0" w:line="480" w:lineRule="auto"/>
        <w:rPr>
          <w:ins w:id="11" w:author="JOEL.TURBI@student.mec.cuny.edu" w:date="2019-11-18T12:56:00Z"/>
          <w:rFonts w:ascii="Times New Roman" w:hAnsi="Times New Roman" w:cs="Times New Roman"/>
          <w:b/>
          <w:bCs/>
          <w:sz w:val="24"/>
          <w:szCs w:val="24"/>
        </w:rPr>
      </w:pPr>
      <w:ins w:id="12" w:author="JOEL.TURBI@student.mec.cuny.edu" w:date="2019-11-18T12:56:00Z">
        <w:r>
          <w:rPr>
            <w:rFonts w:ascii="Times New Roman" w:hAnsi="Times New Roman" w:cs="Times New Roman"/>
            <w:b/>
            <w:bCs/>
            <w:sz w:val="24"/>
            <w:szCs w:val="24"/>
          </w:rPr>
          <w:lastRenderedPageBreak/>
          <w:t>Part 2: A Labeled Graph</w:t>
        </w:r>
      </w:ins>
    </w:p>
    <w:p w14:paraId="6C905FF9" w14:textId="79BEBEAD" w:rsidR="0009236A" w:rsidRDefault="0009236A" w:rsidP="006C0135">
      <w:pPr>
        <w:spacing w:after="0" w:line="480" w:lineRule="auto"/>
        <w:rPr>
          <w:ins w:id="13" w:author="JOEL.TURBI@student.mec.cuny.edu" w:date="2019-11-18T12:56:00Z"/>
          <w:rFonts w:ascii="Times New Roman" w:hAnsi="Times New Roman" w:cs="Times New Roman"/>
          <w:b/>
          <w:bCs/>
          <w:sz w:val="24"/>
          <w:szCs w:val="24"/>
        </w:rPr>
      </w:pPr>
    </w:p>
    <w:p w14:paraId="25A5F05B" w14:textId="77777777" w:rsidR="0009236A" w:rsidRPr="006C0135" w:rsidRDefault="0009236A" w:rsidP="006C013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rPrChange w:id="14" w:author="JOEL.TURBI@student.mec.cuny.edu" w:date="2019-11-18T12:56:00Z">
            <w:rPr/>
          </w:rPrChange>
        </w:rPr>
        <w:pPrChange w:id="15" w:author="JOEL.TURBI@student.mec.cuny.edu" w:date="2019-11-18T12:56:00Z">
          <w:pPr>
            <w:pStyle w:val="ListParagraph"/>
            <w:numPr>
              <w:numId w:val="4"/>
            </w:numPr>
            <w:spacing w:after="0" w:line="480" w:lineRule="auto"/>
            <w:ind w:left="780" w:hanging="360"/>
          </w:pPr>
        </w:pPrChange>
      </w:pPr>
    </w:p>
    <w:p w14:paraId="1DFC0885" w14:textId="15DFAE71" w:rsidR="00E11C19" w:rsidRPr="006C0135" w:rsidRDefault="00E11C19" w:rsidP="00E11C1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E11C19" w:rsidRPr="006C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3705E"/>
    <w:multiLevelType w:val="hybridMultilevel"/>
    <w:tmpl w:val="39446D34"/>
    <w:lvl w:ilvl="0" w:tplc="204E94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C21AB"/>
    <w:multiLevelType w:val="hybridMultilevel"/>
    <w:tmpl w:val="00B69B8C"/>
    <w:lvl w:ilvl="0" w:tplc="6AA6DBAC">
      <w:start w:val="1"/>
      <w:numFmt w:val="bullet"/>
      <w:lvlText w:val=""/>
      <w:lvlJc w:val="left"/>
      <w:pPr>
        <w:ind w:left="7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FDF357E"/>
    <w:multiLevelType w:val="hybridMultilevel"/>
    <w:tmpl w:val="1B8056CE"/>
    <w:lvl w:ilvl="0" w:tplc="36F84D7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F02FDD"/>
    <w:multiLevelType w:val="hybridMultilevel"/>
    <w:tmpl w:val="FD2AB8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EL.TURBI@student.mec.cuny.edu">
    <w15:presenceInfo w15:providerId="None" w15:userId="JOEL.TURBI@student.mec.cuny.ed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C4"/>
    <w:rsid w:val="0009236A"/>
    <w:rsid w:val="00220BC4"/>
    <w:rsid w:val="002909E4"/>
    <w:rsid w:val="00456F35"/>
    <w:rsid w:val="006C0135"/>
    <w:rsid w:val="008F5667"/>
    <w:rsid w:val="00B27593"/>
    <w:rsid w:val="00B82734"/>
    <w:rsid w:val="00D50A7F"/>
    <w:rsid w:val="00D66539"/>
    <w:rsid w:val="00E11C19"/>
    <w:rsid w:val="00F7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F4E8"/>
  <w15:chartTrackingRefBased/>
  <w15:docId w15:val="{FD3AF94A-B3C9-497D-B3D3-1B1519B9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B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27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9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9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8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2843A-2611-44F2-A87D-DB9C4E6B9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JOEL.TURBI@student.mec.cuny.edu</dc:creator>
  <cp:keywords/>
  <dc:description/>
  <cp:lastModifiedBy>JOEL.TURBI@student.mec.cuny.edu</cp:lastModifiedBy>
  <cp:revision>4</cp:revision>
  <dcterms:created xsi:type="dcterms:W3CDTF">2019-11-18T17:03:00Z</dcterms:created>
  <dcterms:modified xsi:type="dcterms:W3CDTF">2019-11-18T17:56:00Z</dcterms:modified>
</cp:coreProperties>
</file>